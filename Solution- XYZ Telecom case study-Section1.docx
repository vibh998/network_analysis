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Request 1 solution -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Key Considerations -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Event data which is being generated with a varying rate requires an ingestion service which can scale accordingly.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Medium complexity of transformation required with minimum latency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Assumptions -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Source system is capable of publishing real time Event data to pub/sub based message queues/topics like kafka and GCP pub sub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Source system is capable of producing historical or backfill batch files.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Microbatch approach with some latency (processing time )is acceptable as a solution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Governance framework is in place to ensure data cataloging , lineage, quality , auditing and lifecycle management.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Logical approach -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Approach 1 -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Unified model for batch and stream ingestion using Spark Structured Streaming on Databricks - leveraging features like autoloader, intelligent file sensors, delta live table and implementing a deltalake and loading data into Cloud Datawarehouse Bigquery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Approach 2 -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Unified model using Dataflow -Apache Beam SDK - loading into Bigquery.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Both models are capable of generating microbatch based statistics.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6586538" cy="2505075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2505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Physical architecture -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Approach 1- Deltalake - raw, trusted, refined layers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23876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Approach 2- Pub/Sub , Dataflow, Bigquery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16510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 /Choices-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Ingestion- realtime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Kafka, Confluent, Pub/Sub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Ingestion - 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Cloud Storage SDK, gsutil, Fivetran, Storage Transfer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Transformation/ Real time aggregation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Dataflow, Databricks - Delta live tables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Orchestration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Airflow, Composer, Databricks- Scheduler, Nifi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Schema registry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Confluent, Liquibase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Cloud Data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Bigquery - Supports wide range of analytical functions + Machine learning Capabilities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Real time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Looker, Tableau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Alerting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GCP Alerts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Cloud Data 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GCS bucket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Devops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Gitlab, Google Source Repos, Cloud Build , Container Registry, Terraform or Ansible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Real time recommendation engine-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Example formula-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simple recommendation can be created based on the ranking of the areas based on demand.The higher number of calls the higher demand -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943600" cy="1079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Real Time alerting for network outages-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Spark Structured Streaming job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spark streaming job -&gt; time based sliding windows based time feature in call_log-&gt; moving average of ASU(Signal strength feature)-&gt;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trigger every 5 minutes to GCP logging -&gt; setup alert if ASU less than a threshold value -&gt; trigger alert using GCP logging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Analytical Data Models -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448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  <w:sectPrChange w:author="vibhendra singh" w:id="0" w:date="2023-09-21T17:29:29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>
        <w:ins w:author="vibhendra singh" w:id="1" w:date="2023-09-21T17:29:29Z"/>
        <w:rFonts w:ascii="Calibri" w:cs="Calibri" w:eastAsia="Calibri" w:hAnsi="Calibri"/>
        <w:b w:val="1"/>
        <w:sz w:val="20"/>
        <w:szCs w:val="20"/>
      </w:rPr>
    </w:pPr>
    <w:ins w:author="vibhendra singh" w:id="1" w:date="2023-09-21T17:29:29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